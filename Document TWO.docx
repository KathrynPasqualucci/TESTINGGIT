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BF" w:rsidRDefault="00FB7E7A">
      <w:pPr>
        <w:rPr>
          <w:ins w:id="0" w:author="Kathryn Pasqualucci" w:date="2015-08-12T09:35:00Z"/>
        </w:rPr>
      </w:pPr>
      <w:r>
        <w:t>I AM GOING ON VACATION</w:t>
      </w:r>
      <w:r w:rsidR="0013098B">
        <w:t xml:space="preserve"> </w:t>
      </w:r>
      <w:ins w:id="1" w:author="Kathryn Pasqualucci" w:date="2015-08-12T09:33:00Z">
        <w:r w:rsidR="006551A4">
          <w:t>KATY</w:t>
        </w:r>
      </w:ins>
      <w:ins w:id="2" w:author="Kathryn Pasqualucci" w:date="2015-08-12T09:35:00Z">
        <w:r w:rsidR="008141BF">
          <w:t xml:space="preserve"> </w:t>
        </w:r>
      </w:ins>
    </w:p>
    <w:p w:rsidR="008141BF" w:rsidRDefault="008141BF">
      <w:pPr>
        <w:rPr>
          <w:ins w:id="3" w:author="Kathryn Pasqualucci" w:date="2015-08-12T09:35:00Z"/>
        </w:rPr>
      </w:pPr>
    </w:p>
    <w:p w:rsidR="008141BF" w:rsidRDefault="008141BF">
      <w:pPr>
        <w:rPr>
          <w:ins w:id="4" w:author="Kathryn Pasqualucci" w:date="2015-08-12T09:35:00Z"/>
        </w:rPr>
      </w:pPr>
    </w:p>
    <w:p w:rsidR="00264CFE" w:rsidRDefault="008141BF">
      <w:ins w:id="5" w:author="Kathryn Pasqualucci" w:date="2015-08-12T09:35:00Z">
        <w:r>
          <w:t>I DON’T LIKE SPIDERS</w:t>
        </w:r>
      </w:ins>
      <w:bookmarkStart w:id="6" w:name="_GoBack"/>
      <w:bookmarkEnd w:id="6"/>
    </w:p>
    <w:sectPr w:rsidR="0026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8B"/>
    <w:rsid w:val="0013098B"/>
    <w:rsid w:val="00173062"/>
    <w:rsid w:val="00264CFE"/>
    <w:rsid w:val="0041571C"/>
    <w:rsid w:val="005B05C2"/>
    <w:rsid w:val="006551A4"/>
    <w:rsid w:val="007B646E"/>
    <w:rsid w:val="008141BF"/>
    <w:rsid w:val="008A1EAC"/>
    <w:rsid w:val="009501C7"/>
    <w:rsid w:val="00B75C29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Glidewell Laboratories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Pasqualucci</dc:creator>
  <cp:lastModifiedBy>Kathryn Pasqualucci</cp:lastModifiedBy>
  <cp:revision>4</cp:revision>
  <dcterms:created xsi:type="dcterms:W3CDTF">2015-08-12T16:32:00Z</dcterms:created>
  <dcterms:modified xsi:type="dcterms:W3CDTF">2015-08-12T16:35:00Z</dcterms:modified>
</cp:coreProperties>
</file>